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EEE7904" w:rsidR="002608B6" w:rsidRDefault="000207E4" w:rsidP="00E90B2B">
      <w:pPr>
        <w:pStyle w:val="Heading1"/>
        <w:rPr>
          <w:rFonts w:ascii="Roboto" w:hAnsi="Roboto"/>
        </w:rPr>
      </w:pPr>
      <w:r>
        <w:rPr>
          <w:noProof/>
        </w:rPr>
        <mc:AlternateContent>
          <mc:Choice Requires="wps">
            <w:drawing>
              <wp:anchor distT="45720" distB="45720" distL="114300" distR="114300" simplePos="0" relativeHeight="251658240" behindDoc="0" locked="0" layoutInCell="1" allowOverlap="1" wp14:anchorId="4424B302" wp14:editId="4E8D0EB5">
                <wp:simplePos x="0" y="0"/>
                <wp:positionH relativeFrom="column">
                  <wp:posOffset>342900</wp:posOffset>
                </wp:positionH>
                <wp:positionV relativeFrom="paragraph">
                  <wp:posOffset>601980</wp:posOffset>
                </wp:positionV>
                <wp:extent cx="5341620" cy="664210"/>
                <wp:effectExtent l="0" t="0" r="1143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664210"/>
                        </a:xfrm>
                        <a:prstGeom prst="rect">
                          <a:avLst/>
                        </a:prstGeom>
                        <a:solidFill>
                          <a:srgbClr val="FFFFFF"/>
                        </a:solidFill>
                        <a:ln w="9525">
                          <a:solidFill>
                            <a:srgbClr val="000000"/>
                          </a:solidFill>
                          <a:miter lim="800000"/>
                          <a:headEnd/>
                          <a:tailEnd/>
                        </a:ln>
                      </wps:spPr>
                      <wps:txbx>
                        <w:txbxContent>
                          <w:p w14:paraId="3BE79B73" w14:textId="245A5E55" w:rsidR="000207E4" w:rsidRPr="00225DFA" w:rsidRDefault="000207E4" w:rsidP="000207E4">
                            <w:pPr>
                              <w:jc w:val="center"/>
                              <w:rPr>
                                <w:rFonts w:ascii="Arial" w:hAnsi="Arial" w:cs="Arial"/>
                              </w:rPr>
                            </w:pPr>
                            <w:r w:rsidRPr="00225DFA">
                              <w:rPr>
                                <w:rFonts w:ascii="Arial" w:hAnsi="Arial" w:cs="Arial"/>
                              </w:rPr>
                              <w:t>All Python Steps will be in black font</w:t>
                            </w:r>
                          </w:p>
                          <w:p w14:paraId="39E19C0D" w14:textId="233D1B08" w:rsidR="000207E4" w:rsidRPr="00225DFA" w:rsidRDefault="000207E4" w:rsidP="000207E4">
                            <w:pPr>
                              <w:jc w:val="center"/>
                              <w:rPr>
                                <w:rFonts w:ascii="Arial" w:hAnsi="Arial" w:cs="Arial"/>
                                <w:color w:val="4472C4" w:themeColor="accent1"/>
                              </w:rPr>
                            </w:pPr>
                            <w:r w:rsidRPr="00225DFA">
                              <w:rPr>
                                <w:rFonts w:ascii="Arial" w:hAnsi="Arial" w:cs="Arial"/>
                                <w:color w:val="4472C4" w:themeColor="accent1"/>
                              </w:rPr>
                              <w:t>All Excel Steps will be in blue font.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24B302" id="_x0000_t202" coordsize="21600,21600" o:spt="202" path="m,l,21600r21600,l21600,xe">
                <v:stroke joinstyle="miter"/>
                <v:path gradientshapeok="t" o:connecttype="rect"/>
              </v:shapetype>
              <v:shape id="Text Box 2" o:spid="_x0000_s1026" type="#_x0000_t202" style="position:absolute;margin-left:27pt;margin-top:47.4pt;width:420.6pt;height:52.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">
                <v:textbox>
                  <w:txbxContent>
                    <w:p w14:paraId="3BE79B73" w14:textId="245A5E55" w:rsidR="000207E4" w:rsidRPr="00225DFA" w:rsidRDefault="000207E4" w:rsidP="000207E4">
                      <w:pPr>
                        <w:jc w:val="center"/>
                        <w:rPr>
                          <w:rFonts w:ascii="Arial" w:hAnsi="Arial" w:cs="Arial"/>
                        </w:rPr>
                      </w:pPr>
                      <w:r w:rsidRPr="00225DFA">
                        <w:rPr>
                          <w:rFonts w:ascii="Arial" w:hAnsi="Arial" w:cs="Arial"/>
                        </w:rPr>
                        <w:t>All Python Steps will be in black font</w:t>
                      </w:r>
                    </w:p>
                    <w:p w14:paraId="39E19C0D" w14:textId="233D1B08" w:rsidR="000207E4" w:rsidRPr="00225DFA" w:rsidRDefault="000207E4" w:rsidP="000207E4">
                      <w:pPr>
                        <w:jc w:val="center"/>
                        <w:rPr>
                          <w:rFonts w:ascii="Arial" w:hAnsi="Arial" w:cs="Arial"/>
                          <w:color w:val="4472C4" w:themeColor="accent1"/>
                        </w:rPr>
                      </w:pPr>
                      <w:r w:rsidRPr="00225DFA">
                        <w:rPr>
                          <w:rFonts w:ascii="Arial" w:hAnsi="Arial" w:cs="Arial"/>
                          <w:color w:val="4472C4" w:themeColor="accent1"/>
                        </w:rPr>
                        <w:t>All Excel Steps will be in blue font.</w:t>
                      </w:r>
                    </w:p>
                  </w:txbxContent>
                </v:textbox>
                <w10:wrap type="square"/>
              </v:shape>
            </w:pict>
          </mc:Fallback>
        </mc:AlternateContent>
      </w:r>
      <w:r w:rsidR="00385AE3">
        <w:rPr>
          <w:rFonts w:ascii="Roboto" w:hAnsi="Roboto"/>
        </w:rPr>
        <w:t>Proposed Risk Calc Scoring Process with Python Implementation</w:t>
      </w:r>
    </w:p>
    <w:p w14:paraId="259DA968" w14:textId="3F9B9BEC" w:rsidR="00385AE3" w:rsidRDefault="00225DFA" w:rsidP="00225DFA">
      <w:pPr>
        <w:pStyle w:val="ListParagraph"/>
        <w:numPr>
          <w:ilvl w:val="0"/>
          <w:numId w:val="2"/>
        </w:numPr>
        <w:rPr>
          <w:rFonts w:ascii="Arial" w:hAnsi="Arial" w:cs="Arial"/>
        </w:rPr>
      </w:pPr>
      <w:r>
        <w:rPr>
          <w:rFonts w:ascii="Arial" w:hAnsi="Arial" w:cs="Arial"/>
        </w:rPr>
        <w:t xml:space="preserve">Consolidate all 6 GIBBS files into </w:t>
      </w:r>
      <w:r w:rsidR="00024AFE">
        <w:rPr>
          <w:rFonts w:ascii="Arial" w:hAnsi="Arial" w:cs="Arial"/>
        </w:rPr>
        <w:t xml:space="preserve">1 master file. </w:t>
      </w:r>
    </w:p>
    <w:p w14:paraId="4FB990C3" w14:textId="76D9EF83" w:rsidR="00024AFE" w:rsidRDefault="00024AFE" w:rsidP="00225DFA">
      <w:pPr>
        <w:pStyle w:val="ListParagraph"/>
        <w:numPr>
          <w:ilvl w:val="0"/>
          <w:numId w:val="2"/>
        </w:numPr>
        <w:rPr>
          <w:rFonts w:ascii="Arial" w:hAnsi="Arial" w:cs="Arial"/>
        </w:rPr>
      </w:pPr>
      <w:r>
        <w:rPr>
          <w:rFonts w:ascii="Arial" w:hAnsi="Arial" w:cs="Arial"/>
        </w:rPr>
        <w:t xml:space="preserve">Remove Product segments that are small-to-mid contract, subdivision, vista, xpress, </w:t>
      </w:r>
      <w:commentRangeStart w:id="0"/>
      <w:commentRangeStart w:id="1"/>
      <w:commentRangeStart w:id="2"/>
      <w:r>
        <w:rPr>
          <w:rFonts w:ascii="Arial" w:hAnsi="Arial" w:cs="Arial"/>
        </w:rPr>
        <w:t>or</w:t>
      </w:r>
      <w:commentRangeEnd w:id="0"/>
      <w:r w:rsidR="00E76904">
        <w:rPr>
          <w:rStyle w:val="CommentReference"/>
        </w:rPr>
        <w:commentReference w:id="0"/>
      </w:r>
      <w:commentRangeEnd w:id="1"/>
      <w:r w:rsidR="00F327DC">
        <w:rPr>
          <w:rStyle w:val="CommentReference"/>
        </w:rPr>
        <w:commentReference w:id="1"/>
      </w:r>
      <w:commentRangeEnd w:id="2"/>
      <w:r w:rsidR="00AE77B4">
        <w:rPr>
          <w:rStyle w:val="CommentReference"/>
        </w:rPr>
        <w:commentReference w:id="2"/>
      </w:r>
      <w:r>
        <w:rPr>
          <w:rFonts w:ascii="Arial" w:hAnsi="Arial" w:cs="Arial"/>
        </w:rPr>
        <w:t xml:space="preserve"> xpress plus. </w:t>
      </w:r>
    </w:p>
    <w:p w14:paraId="21C66B21" w14:textId="3E7472FF" w:rsidR="00024AFE" w:rsidRDefault="00E76904" w:rsidP="00225DFA">
      <w:pPr>
        <w:pStyle w:val="ListParagraph"/>
        <w:numPr>
          <w:ilvl w:val="0"/>
          <w:numId w:val="2"/>
        </w:numPr>
        <w:rPr>
          <w:rFonts w:ascii="Arial" w:hAnsi="Arial" w:cs="Arial"/>
        </w:rPr>
      </w:pPr>
      <w:r>
        <w:rPr>
          <w:rFonts w:ascii="Arial" w:hAnsi="Arial" w:cs="Arial"/>
        </w:rPr>
        <w:t>Remove product segment where Core Contract AND US based office</w:t>
      </w:r>
    </w:p>
    <w:p w14:paraId="146C839F" w14:textId="7B11AF8F" w:rsidR="00E76904" w:rsidRDefault="0031436A" w:rsidP="00225DFA">
      <w:pPr>
        <w:pStyle w:val="ListParagraph"/>
        <w:numPr>
          <w:ilvl w:val="0"/>
          <w:numId w:val="2"/>
        </w:numPr>
        <w:rPr>
          <w:ins w:id="3" w:author="Raina, Rajiv" w:date="2022-09-22T10:00:00Z"/>
          <w:rFonts w:ascii="Arial" w:hAnsi="Arial" w:cs="Arial"/>
        </w:rPr>
      </w:pPr>
      <w:r>
        <w:rPr>
          <w:rFonts w:ascii="Arial" w:hAnsi="Arial" w:cs="Arial"/>
        </w:rPr>
        <w:t>Remove all FYE statements that do not equal 12</w:t>
      </w:r>
    </w:p>
    <w:p w14:paraId="7088F23D" w14:textId="34AAEE40" w:rsidR="00F327DC" w:rsidRDefault="00F327DC" w:rsidP="00225DFA">
      <w:pPr>
        <w:pStyle w:val="ListParagraph"/>
        <w:numPr>
          <w:ilvl w:val="0"/>
          <w:numId w:val="2"/>
        </w:numPr>
        <w:rPr>
          <w:ins w:id="4" w:author="Raina, Rajiv" w:date="2022-09-22T10:00:00Z"/>
          <w:rFonts w:ascii="Arial" w:hAnsi="Arial" w:cs="Arial"/>
        </w:rPr>
      </w:pPr>
      <w:ins w:id="5" w:author="Raina, Rajiv" w:date="2022-09-22T10:00:00Z">
        <w:r>
          <w:rPr>
            <w:rFonts w:ascii="Arial" w:hAnsi="Arial" w:cs="Arial"/>
          </w:rPr>
          <w:t>Remove rows that do not have</w:t>
        </w:r>
        <w:r w:rsidRPr="00F327DC">
          <w:rPr>
            <w:rFonts w:ascii="Arial" w:hAnsi="Arial" w:cs="Arial"/>
          </w:rPr>
          <w:t xml:space="preserve"> status of Review, Qualified Audit, or Unqualified Audit</w:t>
        </w:r>
      </w:ins>
    </w:p>
    <w:p w14:paraId="1C82DEC6" w14:textId="3B88CEAC" w:rsidR="00F327DC" w:rsidRDefault="00F327DC" w:rsidP="00225DFA">
      <w:pPr>
        <w:pStyle w:val="ListParagraph"/>
        <w:numPr>
          <w:ilvl w:val="0"/>
          <w:numId w:val="2"/>
        </w:numPr>
        <w:rPr>
          <w:ins w:id="6" w:author="Raina, Rajiv" w:date="2022-09-22T10:01:00Z"/>
          <w:rFonts w:ascii="Arial" w:hAnsi="Arial" w:cs="Arial"/>
        </w:rPr>
      </w:pPr>
      <w:ins w:id="7" w:author="Raina, Rajiv" w:date="2022-09-22T10:00:00Z">
        <w:r>
          <w:rPr>
            <w:rFonts w:ascii="Arial" w:hAnsi="Arial" w:cs="Arial"/>
          </w:rPr>
          <w:t xml:space="preserve">Remove rows </w:t>
        </w:r>
      </w:ins>
      <w:ins w:id="8" w:author="Raina, Rajiv" w:date="2022-09-22T10:01:00Z">
        <w:r>
          <w:rPr>
            <w:rFonts w:ascii="Arial" w:hAnsi="Arial" w:cs="Arial"/>
          </w:rPr>
          <w:t xml:space="preserve">as listed in Mapping Table </w:t>
        </w:r>
        <w:commentRangeStart w:id="9"/>
        <w:r>
          <w:rPr>
            <w:rFonts w:ascii="Arial" w:hAnsi="Arial" w:cs="Arial"/>
          </w:rPr>
          <w:t>H</w:t>
        </w:r>
      </w:ins>
      <w:commentRangeEnd w:id="9"/>
      <w:r w:rsidR="002705DD">
        <w:rPr>
          <w:rStyle w:val="CommentReference"/>
        </w:rPr>
        <w:commentReference w:id="9"/>
      </w:r>
    </w:p>
    <w:p w14:paraId="0A6D7953" w14:textId="5FC6FF1C" w:rsidR="00F327DC" w:rsidRDefault="00F327DC" w:rsidP="00225DFA">
      <w:pPr>
        <w:pStyle w:val="ListParagraph"/>
        <w:numPr>
          <w:ilvl w:val="0"/>
          <w:numId w:val="2"/>
        </w:numPr>
        <w:rPr>
          <w:rFonts w:ascii="Arial" w:hAnsi="Arial" w:cs="Arial"/>
        </w:rPr>
      </w:pPr>
      <w:ins w:id="10" w:author="Raina, Rajiv" w:date="2022-09-22T10:01:00Z">
        <w:r>
          <w:rPr>
            <w:rFonts w:ascii="Arial" w:hAnsi="Arial" w:cs="Arial"/>
          </w:rPr>
          <w:t xml:space="preserve">Output resulting </w:t>
        </w:r>
      </w:ins>
      <w:ins w:id="11" w:author="Raina, Rajiv" w:date="2022-09-22T10:02:00Z">
        <w:r>
          <w:rPr>
            <w:rFonts w:ascii="Arial" w:hAnsi="Arial" w:cs="Arial"/>
          </w:rPr>
          <w:t>Consolidated FAWs tab so that Raj can do the next step</w:t>
        </w:r>
      </w:ins>
    </w:p>
    <w:p w14:paraId="64B780DE" w14:textId="7D08C526" w:rsidR="0031436A" w:rsidRPr="00A813AF" w:rsidRDefault="00A813AF" w:rsidP="00225DFA">
      <w:pPr>
        <w:pStyle w:val="ListParagraph"/>
        <w:numPr>
          <w:ilvl w:val="0"/>
          <w:numId w:val="2"/>
        </w:numPr>
        <w:rPr>
          <w:rFonts w:ascii="Arial" w:hAnsi="Arial" w:cs="Arial"/>
        </w:rPr>
      </w:pPr>
      <w:r>
        <w:rPr>
          <w:rFonts w:ascii="Arial" w:hAnsi="Arial" w:cs="Arial"/>
          <w:color w:val="4472C4" w:themeColor="accent1"/>
        </w:rPr>
        <w:t>Update Mapping Table D</w:t>
      </w:r>
    </w:p>
    <w:p w14:paraId="54804853" w14:textId="46CA15FB" w:rsidR="00A813AF" w:rsidRPr="00A813AF" w:rsidRDefault="00A813AF" w:rsidP="00A813AF">
      <w:pPr>
        <w:pStyle w:val="ListParagraph"/>
        <w:numPr>
          <w:ilvl w:val="1"/>
          <w:numId w:val="2"/>
        </w:numPr>
        <w:rPr>
          <w:rFonts w:ascii="Arial" w:hAnsi="Arial" w:cs="Arial"/>
        </w:rPr>
      </w:pPr>
      <w:r>
        <w:rPr>
          <w:rFonts w:ascii="Arial" w:hAnsi="Arial" w:cs="Arial"/>
          <w:color w:val="4472C4" w:themeColor="accent1"/>
        </w:rPr>
        <w:t>Manually research columns</w:t>
      </w:r>
      <w:r w:rsidR="005825C9">
        <w:rPr>
          <w:rFonts w:ascii="Arial" w:hAnsi="Arial" w:cs="Arial"/>
          <w:color w:val="4472C4" w:themeColor="accent1"/>
        </w:rPr>
        <w:t xml:space="preserve"> needed</w:t>
      </w:r>
    </w:p>
    <w:p w14:paraId="2F986A6A" w14:textId="1AF65763" w:rsidR="00F327DC" w:rsidRPr="00EF6383" w:rsidRDefault="00A813AF" w:rsidP="00F327DC">
      <w:pPr>
        <w:pStyle w:val="ListParagraph"/>
        <w:numPr>
          <w:ilvl w:val="0"/>
          <w:numId w:val="2"/>
        </w:numPr>
        <w:rPr>
          <w:ins w:id="12" w:author="Raina, Rajiv" w:date="2022-09-22T10:27:00Z"/>
          <w:rFonts w:ascii="Arial" w:hAnsi="Arial" w:cs="Arial"/>
          <w:rPrChange w:id="13" w:author="Raina, Rajiv" w:date="2022-09-22T10:27:00Z">
            <w:rPr>
              <w:ins w:id="14" w:author="Raina, Rajiv" w:date="2022-09-22T10:27:00Z"/>
              <w:rFonts w:ascii="Arial" w:hAnsi="Arial" w:cs="Arial"/>
              <w:color w:val="4472C4" w:themeColor="accent1"/>
            </w:rPr>
          </w:rPrChange>
        </w:rPr>
      </w:pPr>
      <w:r>
        <w:rPr>
          <w:rFonts w:ascii="Arial" w:hAnsi="Arial" w:cs="Arial"/>
          <w:color w:val="4472C4" w:themeColor="accent1"/>
        </w:rPr>
        <w:t>Update col</w:t>
      </w:r>
      <w:r w:rsidR="005825C9">
        <w:rPr>
          <w:rFonts w:ascii="Arial" w:hAnsi="Arial" w:cs="Arial"/>
          <w:color w:val="4472C4" w:themeColor="accent1"/>
        </w:rPr>
        <w:t>umn M of Mapping File</w:t>
      </w:r>
    </w:p>
    <w:p w14:paraId="77833CB7" w14:textId="5A8A7D73" w:rsidR="00EF6383" w:rsidRPr="00F327DC" w:rsidRDefault="00EF6383" w:rsidP="00C67CFB">
      <w:pPr>
        <w:pStyle w:val="ListParagraph"/>
        <w:numPr>
          <w:ilvl w:val="0"/>
          <w:numId w:val="2"/>
        </w:numPr>
        <w:rPr>
          <w:rFonts w:ascii="Arial" w:hAnsi="Arial" w:cs="Arial"/>
          <w:rPrChange w:id="15" w:author="Raina, Rajiv" w:date="2022-09-22T10:03:00Z">
            <w:rPr/>
          </w:rPrChange>
        </w:rPr>
      </w:pPr>
      <w:ins w:id="16" w:author="Raina, Rajiv" w:date="2022-09-22T10:27:00Z">
        <w:r>
          <w:rPr>
            <w:rFonts w:ascii="Arial" w:hAnsi="Arial" w:cs="Arial"/>
            <w:color w:val="4472C4" w:themeColor="accent1"/>
          </w:rPr>
          <w:t>Upload updated mapping table back into process somehow so code can reference</w:t>
        </w:r>
      </w:ins>
    </w:p>
    <w:p w14:paraId="7A52F9F2" w14:textId="642661CF" w:rsidR="005825C9" w:rsidRDefault="005825C9" w:rsidP="00225DFA">
      <w:pPr>
        <w:pStyle w:val="ListParagraph"/>
        <w:numPr>
          <w:ilvl w:val="0"/>
          <w:numId w:val="2"/>
        </w:numPr>
        <w:rPr>
          <w:rFonts w:ascii="Arial" w:hAnsi="Arial" w:cs="Arial"/>
        </w:rPr>
      </w:pPr>
      <w:r>
        <w:rPr>
          <w:rFonts w:ascii="Arial" w:hAnsi="Arial" w:cs="Arial"/>
        </w:rPr>
        <w:t>Populate the 36 data fields outlined in the “Moody’s RiskCalc Implementation Notes Rajiv Updates” file.</w:t>
      </w:r>
      <w:r w:rsidR="00C4488C">
        <w:rPr>
          <w:rFonts w:ascii="Arial" w:hAnsi="Arial" w:cs="Arial"/>
        </w:rPr>
        <w:t xml:space="preserve"> With the exception of:</w:t>
      </w:r>
    </w:p>
    <w:p w14:paraId="2F832F85" w14:textId="07F98D96" w:rsidR="00C4488C" w:rsidRDefault="004422FA" w:rsidP="004422FA">
      <w:pPr>
        <w:pStyle w:val="ListParagraph"/>
        <w:numPr>
          <w:ilvl w:val="1"/>
          <w:numId w:val="2"/>
        </w:numPr>
        <w:rPr>
          <w:rFonts w:ascii="Arial" w:hAnsi="Arial" w:cs="Arial"/>
          <w:color w:val="4472C4" w:themeColor="accent1"/>
        </w:rPr>
      </w:pPr>
      <w:commentRangeStart w:id="17"/>
      <w:commentRangeStart w:id="18"/>
      <w:r w:rsidRPr="004422FA">
        <w:rPr>
          <w:rFonts w:ascii="Arial" w:hAnsi="Arial" w:cs="Arial"/>
          <w:color w:val="4472C4" w:themeColor="accent1"/>
        </w:rPr>
        <w:t>ERM ID</w:t>
      </w:r>
    </w:p>
    <w:p w14:paraId="0BB97B94" w14:textId="4657ADBD" w:rsidR="004422FA" w:rsidRDefault="004422FA" w:rsidP="004422FA">
      <w:pPr>
        <w:pStyle w:val="ListParagraph"/>
        <w:numPr>
          <w:ilvl w:val="1"/>
          <w:numId w:val="2"/>
        </w:numPr>
        <w:rPr>
          <w:rFonts w:ascii="Arial" w:hAnsi="Arial" w:cs="Arial"/>
          <w:color w:val="4472C4" w:themeColor="accent1"/>
        </w:rPr>
      </w:pPr>
      <w:r>
        <w:rPr>
          <w:rFonts w:ascii="Arial" w:hAnsi="Arial" w:cs="Arial"/>
          <w:color w:val="4472C4" w:themeColor="accent1"/>
        </w:rPr>
        <w:t>ERM Sector</w:t>
      </w:r>
    </w:p>
    <w:p w14:paraId="03608EA5" w14:textId="4DA56CF2" w:rsidR="00EF6383" w:rsidRPr="00EF6383" w:rsidRDefault="00286B79" w:rsidP="00C67CFB">
      <w:pPr>
        <w:pStyle w:val="ListParagraph"/>
        <w:numPr>
          <w:ilvl w:val="1"/>
          <w:numId w:val="2"/>
        </w:numPr>
        <w:rPr>
          <w:rFonts w:ascii="Arial" w:hAnsi="Arial" w:cs="Arial"/>
          <w:color w:val="4472C4" w:themeColor="accent1"/>
          <w:rPrChange w:id="19" w:author="Raina, Rajiv" w:date="2022-09-22T10:27:00Z">
            <w:rPr/>
          </w:rPrChange>
        </w:rPr>
      </w:pPr>
      <w:r>
        <w:rPr>
          <w:rFonts w:ascii="Arial" w:hAnsi="Arial" w:cs="Arial"/>
          <w:color w:val="4472C4" w:themeColor="accent1"/>
        </w:rPr>
        <w:t xml:space="preserve">Analyzed Sector? </w:t>
      </w:r>
      <w:commentRangeEnd w:id="17"/>
      <w:r w:rsidR="00F327DC">
        <w:rPr>
          <w:rStyle w:val="CommentReference"/>
        </w:rPr>
        <w:commentReference w:id="17"/>
      </w:r>
      <w:commentRangeEnd w:id="18"/>
      <w:r w:rsidR="00296715">
        <w:rPr>
          <w:rStyle w:val="CommentReference"/>
        </w:rPr>
        <w:commentReference w:id="18"/>
      </w:r>
    </w:p>
    <w:p w14:paraId="74C17231" w14:textId="0015A88E" w:rsidR="00EF6383" w:rsidRPr="00EF6383" w:rsidRDefault="00EF6383" w:rsidP="00F327DC">
      <w:pPr>
        <w:pStyle w:val="ListParagraph"/>
        <w:numPr>
          <w:ilvl w:val="0"/>
          <w:numId w:val="2"/>
        </w:numPr>
        <w:rPr>
          <w:ins w:id="20" w:author="Raina, Rajiv" w:date="2022-09-22T10:27:00Z"/>
          <w:rFonts w:ascii="Arial" w:hAnsi="Arial" w:cs="Arial"/>
          <w:rPrChange w:id="21" w:author="Raina, Rajiv" w:date="2022-09-22T10:27:00Z">
            <w:rPr>
              <w:ins w:id="22" w:author="Raina, Rajiv" w:date="2022-09-22T10:27:00Z"/>
              <w:rFonts w:ascii="Arial" w:hAnsi="Arial" w:cs="Arial"/>
              <w:color w:val="4472C4" w:themeColor="accent1"/>
            </w:rPr>
          </w:rPrChange>
        </w:rPr>
      </w:pPr>
      <w:ins w:id="23" w:author="Raina, Rajiv" w:date="2022-09-22T10:27:00Z">
        <w:r>
          <w:rPr>
            <w:rFonts w:ascii="Arial" w:hAnsi="Arial" w:cs="Arial"/>
          </w:rPr>
          <w:t>Generate resulting Consolidated FAWs</w:t>
        </w:r>
      </w:ins>
      <w:ins w:id="24" w:author="Raina, Rajiv" w:date="2022-09-22T10:28:00Z">
        <w:r>
          <w:rPr>
            <w:rFonts w:ascii="Arial" w:hAnsi="Arial" w:cs="Arial"/>
          </w:rPr>
          <w:t xml:space="preserve"> tab so that Raj can do the next step</w:t>
        </w:r>
      </w:ins>
    </w:p>
    <w:p w14:paraId="057D0FF2" w14:textId="5E516CA2" w:rsidR="00F327DC" w:rsidRPr="00F327DC" w:rsidDel="00F327DC" w:rsidRDefault="00F327DC" w:rsidP="00F327DC">
      <w:pPr>
        <w:pStyle w:val="ListParagraph"/>
        <w:numPr>
          <w:ilvl w:val="0"/>
          <w:numId w:val="2"/>
        </w:numPr>
        <w:rPr>
          <w:del w:id="25" w:author="Raina, Rajiv" w:date="2022-09-22T10:04:00Z"/>
          <w:rFonts w:ascii="Arial" w:hAnsi="Arial" w:cs="Arial"/>
          <w:rPrChange w:id="26" w:author="Raina, Rajiv" w:date="2022-09-22T10:05:00Z">
            <w:rPr>
              <w:del w:id="27" w:author="Raina, Rajiv" w:date="2022-09-22T10:04:00Z"/>
              <w:rFonts w:ascii="Arial" w:hAnsi="Arial" w:cs="Arial"/>
              <w:color w:val="4472C4" w:themeColor="accent1"/>
            </w:rPr>
          </w:rPrChange>
        </w:rPr>
      </w:pPr>
      <w:moveToRangeStart w:id="28" w:author="Raina, Rajiv" w:date="2022-09-22T10:04:00Z" w:name="move114733509"/>
      <w:moveTo w:id="29" w:author="Raina, Rajiv" w:date="2022-09-22T10:04:00Z">
        <w:r>
          <w:rPr>
            <w:rFonts w:ascii="Arial" w:hAnsi="Arial" w:cs="Arial"/>
            <w:color w:val="4472C4" w:themeColor="accent1"/>
          </w:rPr>
          <w:t>Copy and paste Columns A-KS in</w:t>
        </w:r>
      </w:moveTo>
      <w:ins w:id="30" w:author="Raina, Rajiv" w:date="2022-09-22T10:05:00Z">
        <w:r>
          <w:rPr>
            <w:rFonts w:ascii="Arial" w:hAnsi="Arial" w:cs="Arial"/>
            <w:color w:val="4472C4" w:themeColor="accent1"/>
          </w:rPr>
          <w:t>t</w:t>
        </w:r>
      </w:ins>
      <w:moveTo w:id="31" w:author="Raina, Rajiv" w:date="2022-09-22T10:04:00Z">
        <w:r>
          <w:rPr>
            <w:rFonts w:ascii="Arial" w:hAnsi="Arial" w:cs="Arial"/>
            <w:color w:val="4472C4" w:themeColor="accent1"/>
          </w:rPr>
          <w:t>o the FYE benchmarking tab</w:t>
        </w:r>
      </w:moveTo>
    </w:p>
    <w:p w14:paraId="1B8D2B81" w14:textId="77777777" w:rsidR="00F327DC" w:rsidRPr="009C0022" w:rsidRDefault="00F327DC" w:rsidP="00F327DC">
      <w:pPr>
        <w:pStyle w:val="ListParagraph"/>
        <w:numPr>
          <w:ilvl w:val="0"/>
          <w:numId w:val="2"/>
        </w:numPr>
        <w:rPr>
          <w:ins w:id="32" w:author="Raina, Rajiv" w:date="2022-09-22T10:05:00Z"/>
          <w:moveTo w:id="33" w:author="Raina, Rajiv" w:date="2022-09-22T10:04:00Z"/>
          <w:rFonts w:ascii="Arial" w:hAnsi="Arial" w:cs="Arial"/>
        </w:rPr>
      </w:pPr>
    </w:p>
    <w:moveToRangeEnd w:id="28"/>
    <w:p w14:paraId="39BF9327" w14:textId="7C6FC91F" w:rsidR="00F327DC" w:rsidRPr="00F327DC" w:rsidRDefault="006C21AA" w:rsidP="00C67CFB">
      <w:pPr>
        <w:pStyle w:val="ListParagraph"/>
        <w:numPr>
          <w:ilvl w:val="0"/>
          <w:numId w:val="2"/>
        </w:numPr>
        <w:rPr>
          <w:ins w:id="34" w:author="Raina, Rajiv" w:date="2022-09-22T10:04:00Z"/>
          <w:rFonts w:ascii="Arial" w:hAnsi="Arial" w:cs="Arial"/>
          <w:rPrChange w:id="35" w:author="Raina, Rajiv" w:date="2022-09-22T10:04:00Z">
            <w:rPr>
              <w:ins w:id="36" w:author="Raina, Rajiv" w:date="2022-09-22T10:04:00Z"/>
            </w:rPr>
          </w:rPrChange>
        </w:rPr>
      </w:pPr>
      <w:ins w:id="37" w:author="Raina, Rajiv" w:date="2022-09-22T10:16:00Z">
        <w:r>
          <w:rPr>
            <w:rFonts w:ascii="Arial" w:hAnsi="Arial" w:cs="Arial"/>
          </w:rPr>
          <w:t xml:space="preserve">Run the 3 Monthly Identification Filters columns </w:t>
        </w:r>
      </w:ins>
      <w:ins w:id="38" w:author="Raina, Rajiv" w:date="2022-09-22T10:22:00Z">
        <w:r w:rsidR="00EF6383">
          <w:rPr>
            <w:rFonts w:ascii="Arial" w:hAnsi="Arial" w:cs="Arial"/>
          </w:rPr>
          <w:t>XT-XV</w:t>
        </w:r>
      </w:ins>
      <w:ins w:id="39" w:author="Raina, Rajiv" w:date="2022-09-22T10:24:00Z">
        <w:r w:rsidR="00EF6383">
          <w:rPr>
            <w:rFonts w:ascii="Arial" w:hAnsi="Arial" w:cs="Arial"/>
          </w:rPr>
          <w:t xml:space="preserve"> (</w:t>
        </w:r>
      </w:ins>
      <w:ins w:id="40" w:author="Raina, Rajiv" w:date="2022-09-22T10:25:00Z">
        <w:r w:rsidR="00EF6383">
          <w:rPr>
            <w:rFonts w:ascii="Arial" w:hAnsi="Arial" w:cs="Arial"/>
          </w:rPr>
          <w:t xml:space="preserve">will have to </w:t>
        </w:r>
      </w:ins>
      <w:ins w:id="41" w:author="Raina, Rajiv" w:date="2022-09-22T10:35:00Z">
        <w:r w:rsidR="00C67CFB">
          <w:rPr>
            <w:rFonts w:ascii="Arial" w:hAnsi="Arial" w:cs="Arial"/>
          </w:rPr>
          <w:t>figure out how to do in python</w:t>
        </w:r>
      </w:ins>
      <w:ins w:id="42" w:author="Raina, Rajiv" w:date="2022-09-22T10:25:00Z">
        <w:r w:rsidR="00EF6383">
          <w:rPr>
            <w:rFonts w:ascii="Arial" w:hAnsi="Arial" w:cs="Arial"/>
          </w:rPr>
          <w:t>)</w:t>
        </w:r>
      </w:ins>
      <w:ins w:id="43" w:author="Raina, Rajiv" w:date="2022-09-22T10:22:00Z">
        <w:r w:rsidR="00EF6383">
          <w:rPr>
            <w:rFonts w:ascii="Arial" w:hAnsi="Arial" w:cs="Arial"/>
          </w:rPr>
          <w:t xml:space="preserve"> </w:t>
        </w:r>
      </w:ins>
      <w:ins w:id="44" w:author="Raina, Rajiv" w:date="2022-09-22T10:24:00Z">
        <w:r w:rsidR="00EF6383">
          <w:rPr>
            <w:rFonts w:ascii="Arial" w:hAnsi="Arial" w:cs="Arial"/>
          </w:rPr>
          <w:t xml:space="preserve">to </w:t>
        </w:r>
      </w:ins>
      <w:ins w:id="45" w:author="Raina, Rajiv" w:date="2022-09-22T10:28:00Z">
        <w:r w:rsidR="00EF6383">
          <w:rPr>
            <w:rFonts w:ascii="Arial" w:hAnsi="Arial" w:cs="Arial"/>
          </w:rPr>
          <w:t xml:space="preserve">remove and </w:t>
        </w:r>
      </w:ins>
      <w:ins w:id="46" w:author="Raina, Rajiv" w:date="2022-09-22T10:24:00Z">
        <w:r w:rsidR="00EF6383">
          <w:rPr>
            <w:rFonts w:ascii="Arial" w:hAnsi="Arial" w:cs="Arial"/>
          </w:rPr>
          <w:t xml:space="preserve">identify which rows to </w:t>
        </w:r>
        <w:commentRangeStart w:id="47"/>
        <w:r w:rsidR="00EF6383">
          <w:rPr>
            <w:rFonts w:ascii="Arial" w:hAnsi="Arial" w:cs="Arial"/>
          </w:rPr>
          <w:t>score</w:t>
        </w:r>
      </w:ins>
      <w:commentRangeEnd w:id="47"/>
      <w:r w:rsidR="002705DD">
        <w:rPr>
          <w:rStyle w:val="CommentReference"/>
        </w:rPr>
        <w:commentReference w:id="47"/>
      </w:r>
    </w:p>
    <w:p w14:paraId="281F9DE8" w14:textId="545E1E5C" w:rsidR="005825C9" w:rsidRDefault="00AB3486" w:rsidP="00225DFA">
      <w:pPr>
        <w:pStyle w:val="ListParagraph"/>
        <w:numPr>
          <w:ilvl w:val="0"/>
          <w:numId w:val="2"/>
        </w:numPr>
        <w:rPr>
          <w:rFonts w:ascii="Arial" w:hAnsi="Arial" w:cs="Arial"/>
        </w:rPr>
      </w:pPr>
      <w:r>
        <w:rPr>
          <w:rFonts w:ascii="Arial" w:hAnsi="Arial" w:cs="Arial"/>
        </w:rPr>
        <w:t>Split data into the 7 risk calc models currently in use</w:t>
      </w:r>
    </w:p>
    <w:p w14:paraId="1E010958" w14:textId="754E3542" w:rsidR="00AB3486" w:rsidRPr="009C0022" w:rsidDel="00F327DC" w:rsidRDefault="009C0022" w:rsidP="00225DFA">
      <w:pPr>
        <w:pStyle w:val="ListParagraph"/>
        <w:numPr>
          <w:ilvl w:val="0"/>
          <w:numId w:val="2"/>
        </w:numPr>
        <w:rPr>
          <w:moveFrom w:id="48" w:author="Raina, Rajiv" w:date="2022-09-22T10:04:00Z"/>
          <w:rFonts w:ascii="Arial" w:hAnsi="Arial" w:cs="Arial"/>
        </w:rPr>
      </w:pPr>
      <w:moveFromRangeStart w:id="49" w:author="Raina, Rajiv" w:date="2022-09-22T10:04:00Z" w:name="move114733509"/>
      <w:commentRangeStart w:id="50"/>
      <w:commentRangeStart w:id="51"/>
      <w:commentRangeStart w:id="52"/>
      <w:moveFrom w:id="53" w:author="Raina, Rajiv" w:date="2022-09-22T10:04:00Z">
        <w:r w:rsidDel="00F327DC">
          <w:rPr>
            <w:rFonts w:ascii="Arial" w:hAnsi="Arial" w:cs="Arial"/>
            <w:color w:val="4472C4" w:themeColor="accent1"/>
          </w:rPr>
          <w:t>Copy and paste Columns A-KS ino the FYE benchmarking tab</w:t>
        </w:r>
      </w:moveFrom>
    </w:p>
    <w:moveFromRangeEnd w:id="49"/>
    <w:p w14:paraId="23E00F49" w14:textId="49D20B76" w:rsidR="009C0022" w:rsidRPr="00375F71" w:rsidRDefault="00375F71" w:rsidP="00225DFA">
      <w:pPr>
        <w:pStyle w:val="ListParagraph"/>
        <w:numPr>
          <w:ilvl w:val="0"/>
          <w:numId w:val="2"/>
        </w:numPr>
        <w:rPr>
          <w:rFonts w:ascii="Arial" w:hAnsi="Arial" w:cs="Arial"/>
        </w:rPr>
      </w:pPr>
      <w:r>
        <w:rPr>
          <w:rFonts w:ascii="Arial" w:hAnsi="Arial" w:cs="Arial"/>
          <w:color w:val="4472C4" w:themeColor="accent1"/>
        </w:rPr>
        <w:t>Using the Manual Mapping Table update which companies to score</w:t>
      </w:r>
      <w:commentRangeEnd w:id="50"/>
      <w:r w:rsidR="00F327DC">
        <w:rPr>
          <w:rStyle w:val="CommentReference"/>
        </w:rPr>
        <w:commentReference w:id="50"/>
      </w:r>
      <w:commentRangeEnd w:id="51"/>
      <w:r w:rsidR="002705DD">
        <w:rPr>
          <w:rStyle w:val="CommentReference"/>
        </w:rPr>
        <w:commentReference w:id="51"/>
      </w:r>
      <w:commentRangeEnd w:id="52"/>
      <w:r w:rsidR="002705DD">
        <w:rPr>
          <w:rStyle w:val="CommentReference"/>
        </w:rPr>
        <w:commentReference w:id="52"/>
      </w:r>
    </w:p>
    <w:p w14:paraId="1A0E98B8" w14:textId="3E391EA5" w:rsidR="00375F71" w:rsidRPr="001D3B90" w:rsidRDefault="00BA6133" w:rsidP="00225DFA">
      <w:pPr>
        <w:pStyle w:val="ListParagraph"/>
        <w:numPr>
          <w:ilvl w:val="0"/>
          <w:numId w:val="2"/>
        </w:numPr>
        <w:rPr>
          <w:rFonts w:ascii="Arial" w:hAnsi="Arial" w:cs="Arial"/>
        </w:rPr>
      </w:pPr>
      <w:commentRangeStart w:id="54"/>
      <w:commentRangeStart w:id="55"/>
      <w:commentRangeStart w:id="56"/>
      <w:r w:rsidRPr="001D3B90">
        <w:rPr>
          <w:rFonts w:ascii="Arial" w:hAnsi="Arial" w:cs="Arial"/>
          <w:rPrChange w:id="57" w:author="Hernandez, Kathleen" w:date="2022-09-22T16:39:00Z">
            <w:rPr>
              <w:rFonts w:ascii="Arial" w:hAnsi="Arial" w:cs="Arial"/>
              <w:color w:val="4472C4" w:themeColor="accent1"/>
            </w:rPr>
          </w:rPrChange>
        </w:rPr>
        <w:t>Identify Max Statement Year</w:t>
      </w:r>
      <w:commentRangeEnd w:id="54"/>
      <w:r w:rsidRPr="001D3B90">
        <w:rPr>
          <w:rStyle w:val="CommentReference"/>
        </w:rPr>
        <w:commentReference w:id="54"/>
      </w:r>
      <w:commentRangeEnd w:id="55"/>
      <w:r w:rsidR="00F327DC" w:rsidRPr="001D3B90">
        <w:rPr>
          <w:rStyle w:val="CommentReference"/>
        </w:rPr>
        <w:commentReference w:id="55"/>
      </w:r>
      <w:commentRangeEnd w:id="56"/>
      <w:r w:rsidR="00B44781">
        <w:rPr>
          <w:rStyle w:val="CommentReference"/>
        </w:rPr>
        <w:commentReference w:id="56"/>
      </w:r>
    </w:p>
    <w:p w14:paraId="34694E3B" w14:textId="333C2FE6" w:rsidR="00ED65BE" w:rsidRPr="00ED65BE" w:rsidRDefault="0087618E" w:rsidP="00ED65BE">
      <w:pPr>
        <w:pStyle w:val="ListParagraph"/>
        <w:numPr>
          <w:ilvl w:val="0"/>
          <w:numId w:val="2"/>
        </w:numPr>
        <w:rPr>
          <w:rFonts w:ascii="Arial" w:hAnsi="Arial" w:cs="Arial"/>
        </w:rPr>
      </w:pPr>
      <w:r>
        <w:rPr>
          <w:rFonts w:ascii="Arial" w:hAnsi="Arial" w:cs="Arial"/>
        </w:rPr>
        <w:t>Split data by Risk Calc Model</w:t>
      </w:r>
    </w:p>
    <w:p w14:paraId="4623C678" w14:textId="70BDEF1E" w:rsidR="0087618E" w:rsidRDefault="0087618E" w:rsidP="00225DFA">
      <w:pPr>
        <w:pStyle w:val="ListParagraph"/>
        <w:numPr>
          <w:ilvl w:val="0"/>
          <w:numId w:val="2"/>
        </w:numPr>
        <w:rPr>
          <w:rFonts w:ascii="Arial" w:hAnsi="Arial" w:cs="Arial"/>
        </w:rPr>
      </w:pPr>
      <w:r>
        <w:rPr>
          <w:rFonts w:ascii="Arial" w:hAnsi="Arial" w:cs="Arial"/>
        </w:rPr>
        <w:t>Divide all data by 1000 for proper formatting</w:t>
      </w:r>
    </w:p>
    <w:p w14:paraId="418B5745" w14:textId="3E51F491" w:rsidR="00626149" w:rsidRDefault="00626149" w:rsidP="00225DFA">
      <w:pPr>
        <w:pStyle w:val="ListParagraph"/>
        <w:numPr>
          <w:ilvl w:val="0"/>
          <w:numId w:val="2"/>
        </w:numPr>
        <w:rPr>
          <w:rFonts w:ascii="Arial" w:hAnsi="Arial" w:cs="Arial"/>
        </w:rPr>
      </w:pPr>
      <w:r>
        <w:rPr>
          <w:rFonts w:ascii="Arial" w:hAnsi="Arial" w:cs="Arial"/>
        </w:rPr>
        <w:t>Duplicate data</w:t>
      </w:r>
      <w:r w:rsidR="00424879">
        <w:rPr>
          <w:rFonts w:ascii="Arial" w:hAnsi="Arial" w:cs="Arial"/>
        </w:rPr>
        <w:t xml:space="preserve"> </w:t>
      </w:r>
      <w:r w:rsidR="00FF12AB">
        <w:rPr>
          <w:rFonts w:ascii="Arial" w:hAnsi="Arial" w:cs="Arial"/>
        </w:rPr>
        <w:t xml:space="preserve">back 5 years and replace </w:t>
      </w:r>
      <w:commentRangeStart w:id="58"/>
      <w:commentRangeStart w:id="59"/>
      <w:r w:rsidR="00FF12AB">
        <w:rPr>
          <w:rFonts w:ascii="Arial" w:hAnsi="Arial" w:cs="Arial"/>
        </w:rPr>
        <w:t xml:space="preserve">statement </w:t>
      </w:r>
      <w:commentRangeEnd w:id="58"/>
      <w:r w:rsidR="006C21AA">
        <w:rPr>
          <w:rStyle w:val="CommentReference"/>
        </w:rPr>
        <w:commentReference w:id="58"/>
      </w:r>
      <w:commentRangeEnd w:id="59"/>
      <w:r w:rsidR="00AE77B4">
        <w:rPr>
          <w:rStyle w:val="CommentReference"/>
        </w:rPr>
        <w:commentReference w:id="59"/>
      </w:r>
      <w:r w:rsidR="00FF12AB">
        <w:rPr>
          <w:rFonts w:ascii="Arial" w:hAnsi="Arial" w:cs="Arial"/>
        </w:rPr>
        <w:t>date for each iteration to year</w:t>
      </w:r>
      <w:ins w:id="60" w:author="Raina, Rajiv" w:date="2022-09-22T10:10:00Z">
        <w:r w:rsidR="006C21AA">
          <w:rPr>
            <w:rFonts w:ascii="Arial" w:hAnsi="Arial" w:cs="Arial"/>
          </w:rPr>
          <w:t>/month</w:t>
        </w:r>
      </w:ins>
      <w:r w:rsidR="00FF12AB">
        <w:rPr>
          <w:rFonts w:ascii="Arial" w:hAnsi="Arial" w:cs="Arial"/>
        </w:rPr>
        <w:t xml:space="preserve"> prior</w:t>
      </w:r>
    </w:p>
    <w:p w14:paraId="15DA1F7E" w14:textId="6E1F125D" w:rsidR="00FF12AB" w:rsidRPr="00225DFA" w:rsidRDefault="000A3C41" w:rsidP="00225DFA">
      <w:pPr>
        <w:pStyle w:val="ListParagraph"/>
        <w:numPr>
          <w:ilvl w:val="0"/>
          <w:numId w:val="2"/>
        </w:numPr>
        <w:rPr>
          <w:rFonts w:ascii="Arial" w:hAnsi="Arial" w:cs="Arial"/>
        </w:rPr>
      </w:pPr>
      <w:r>
        <w:rPr>
          <w:rFonts w:ascii="Arial" w:hAnsi="Arial" w:cs="Arial"/>
        </w:rPr>
        <w:t xml:space="preserve">Provide separate CSV files for each risk model and output information for Statement mapped date, Max FYE, Current Mapped date and Delete Line. Include all rows where delete line is listed as </w:t>
      </w:r>
      <w:commentRangeStart w:id="61"/>
      <w:commentRangeStart w:id="62"/>
      <w:r>
        <w:rPr>
          <w:rFonts w:ascii="Arial" w:hAnsi="Arial" w:cs="Arial"/>
        </w:rPr>
        <w:t xml:space="preserve">“Yes” </w:t>
      </w:r>
      <w:commentRangeEnd w:id="61"/>
      <w:r w:rsidR="006C21AA">
        <w:rPr>
          <w:rStyle w:val="CommentReference"/>
        </w:rPr>
        <w:commentReference w:id="61"/>
      </w:r>
      <w:commentRangeEnd w:id="62"/>
      <w:r w:rsidR="002705DD">
        <w:rPr>
          <w:rStyle w:val="CommentReference"/>
        </w:rPr>
        <w:commentReference w:id="62"/>
      </w:r>
    </w:p>
    <w:sectPr w:rsidR="00FF12AB" w:rsidRPr="00225D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rnandez, Kathleen" w:date="2022-09-22T10:57:00Z" w:initials="K">
    <w:p w14:paraId="46013F53" w14:textId="70FB37D0" w:rsidR="00F327DC" w:rsidRDefault="00E76904">
      <w:pPr>
        <w:pStyle w:val="CommentText"/>
      </w:pPr>
      <w:r>
        <w:rPr>
          <w:rStyle w:val="CommentReference"/>
        </w:rPr>
        <w:annotationRef/>
      </w:r>
      <w:r w:rsidR="0031436A">
        <w:t>Should python also include output file of those rows that are removed from the process?</w:t>
      </w:r>
    </w:p>
  </w:comment>
  <w:comment w:id="1" w:author="Raina, Rajiv" w:date="2022-09-22T10:01:00Z" w:initials="RR">
    <w:p w14:paraId="70990FD6" w14:textId="4E9B6BF1" w:rsidR="00F327DC" w:rsidRDefault="00F327DC">
      <w:pPr>
        <w:pStyle w:val="CommentText"/>
      </w:pPr>
      <w:r>
        <w:rPr>
          <w:rStyle w:val="CommentReference"/>
        </w:rPr>
        <w:annotationRef/>
      </w:r>
      <w:r>
        <w:t>Yes that would be useful for troubleshooting.</w:t>
      </w:r>
    </w:p>
  </w:comment>
  <w:comment w:id="2" w:author="Hernandez, Kathleen" w:date="2022-09-22T14:10:00Z" w:initials="HK">
    <w:p w14:paraId="44D0EE28" w14:textId="12ECA312" w:rsidR="00AE77B4" w:rsidRDefault="00AE77B4">
      <w:pPr>
        <w:pStyle w:val="CommentText"/>
      </w:pPr>
      <w:r>
        <w:rPr>
          <w:rStyle w:val="CommentReference"/>
        </w:rPr>
        <w:annotationRef/>
      </w:r>
      <w:r>
        <w:t>Perfect, I will make sure to have that</w:t>
      </w:r>
    </w:p>
  </w:comment>
  <w:comment w:id="9" w:author="Hernandez, Kathleen" w:date="2022-09-23T14:35:00Z" w:initials="HK">
    <w:p w14:paraId="324A8C3C" w14:textId="7276E06D" w:rsidR="002705DD" w:rsidRDefault="002705DD">
      <w:pPr>
        <w:pStyle w:val="CommentText"/>
      </w:pPr>
      <w:r>
        <w:rPr>
          <w:rStyle w:val="CommentReference"/>
        </w:rPr>
        <w:annotationRef/>
      </w:r>
      <w:r>
        <w:t>That’s an easy add, that table has 40 rows and I will finish implementing in the code today</w:t>
      </w:r>
    </w:p>
  </w:comment>
  <w:comment w:id="17" w:author="Raina, Rajiv" w:date="2022-09-22T10:03:00Z" w:initials="RR">
    <w:p w14:paraId="7035C32A" w14:textId="5DF1A93C" w:rsidR="00F327DC" w:rsidRDefault="00F327DC">
      <w:pPr>
        <w:pStyle w:val="CommentText"/>
      </w:pPr>
      <w:r>
        <w:rPr>
          <w:rStyle w:val="CommentReference"/>
        </w:rPr>
        <w:annotationRef/>
      </w:r>
      <w:r>
        <w:t>These will come from my updating mapping table</w:t>
      </w:r>
      <w:r w:rsidR="00EF6383">
        <w:t xml:space="preserve"> so you should be able to populate these once I have completed step 8-9</w:t>
      </w:r>
    </w:p>
  </w:comment>
  <w:comment w:id="18" w:author="Hernandez, Kathleen" w:date="2022-09-23T14:46:00Z" w:initials="HK">
    <w:p w14:paraId="4AACAA82" w14:textId="1F6C1B01" w:rsidR="00296715" w:rsidRDefault="00296715">
      <w:pPr>
        <w:pStyle w:val="CommentText"/>
      </w:pPr>
      <w:r>
        <w:rPr>
          <w:rStyle w:val="CommentReference"/>
        </w:rPr>
        <w:annotationRef/>
      </w:r>
      <w:r w:rsidR="00711C74">
        <w:t>Analyzed Sector includes-bank yes? That way I can use that column for step 14</w:t>
      </w:r>
    </w:p>
  </w:comment>
  <w:comment w:id="47" w:author="Hernandez, Kathleen" w:date="2022-09-23T14:37:00Z" w:initials="HK">
    <w:p w14:paraId="093065E0" w14:textId="5E0A42AC" w:rsidR="002705DD" w:rsidRDefault="002705DD">
      <w:pPr>
        <w:pStyle w:val="CommentText"/>
      </w:pPr>
      <w:r>
        <w:rPr>
          <w:rStyle w:val="CommentReference"/>
        </w:rPr>
        <w:annotationRef/>
      </w:r>
      <w:r>
        <w:t xml:space="preserve">Would you input the Net PGE </w:t>
      </w:r>
      <w:r w:rsidR="00A61BD6">
        <w:t xml:space="preserve">Column and the industry type listed as </w:t>
      </w:r>
      <w:r>
        <w:t xml:space="preserve">public company/bank </w:t>
      </w:r>
      <w:r w:rsidR="00A61BD6">
        <w:t>and send that in the file back to me</w:t>
      </w:r>
      <w:r>
        <w:t>?</w:t>
      </w:r>
      <w:r w:rsidR="00211939">
        <w:t xml:space="preserve"> </w:t>
      </w:r>
      <w:r>
        <w:t xml:space="preserve"> If so I can write the conditional statement to list “do not score” if identified below that threshold</w:t>
      </w:r>
      <w:r w:rsidR="00A61BD6">
        <w:t xml:space="preserve"> or one of those industry types</w:t>
      </w:r>
      <w:r>
        <w:t xml:space="preserve">. </w:t>
      </w:r>
      <w:r w:rsidR="00A61BD6">
        <w:t xml:space="preserve">It’s just mapping table </w:t>
      </w:r>
      <w:r w:rsidR="00296715">
        <w:t xml:space="preserve">D we discussed before isn’t able to built into python the structure it’s currently in with all these columns. </w:t>
      </w:r>
      <w:r w:rsidR="00A61BD6">
        <w:t xml:space="preserve"> </w:t>
      </w:r>
    </w:p>
  </w:comment>
  <w:comment w:id="50" w:author="Raina, Rajiv" w:date="2022-09-22T10:05:00Z" w:initials="RR">
    <w:p w14:paraId="04742007" w14:textId="53E9DEBF" w:rsidR="00F327DC" w:rsidRDefault="00F327DC">
      <w:pPr>
        <w:pStyle w:val="CommentText"/>
      </w:pPr>
      <w:r>
        <w:rPr>
          <w:rStyle w:val="CommentReference"/>
        </w:rPr>
        <w:annotationRef/>
      </w:r>
      <w:r>
        <w:t xml:space="preserve">Which manual mapping table? Are </w:t>
      </w:r>
      <w:r w:rsidR="006C21AA">
        <w:t>you</w:t>
      </w:r>
      <w:r>
        <w:t xml:space="preserve"> referring to table H? If so—see step 6 I added.</w:t>
      </w:r>
    </w:p>
  </w:comment>
  <w:comment w:id="51" w:author="Hernandez, Kathleen" w:date="2022-09-23T14:36:00Z" w:initials="HK">
    <w:p w14:paraId="558CBC8B" w14:textId="749B8F85" w:rsidR="002705DD" w:rsidRDefault="002705DD">
      <w:pPr>
        <w:pStyle w:val="CommentText"/>
      </w:pPr>
      <w:r>
        <w:rPr>
          <w:rStyle w:val="CommentReference"/>
        </w:rPr>
        <w:annotationRef/>
      </w:r>
      <w:r>
        <w:t>I was referring to Mapping Table D, which has over 5,000 principals that need to be removed for reasons such as bank, exposure below a million, or public</w:t>
      </w:r>
      <w:r w:rsidR="00F716F2">
        <w:t xml:space="preserve">. This mapping table isn’t </w:t>
      </w:r>
      <w:r w:rsidR="00B44781">
        <w:t xml:space="preserve">structured to be built into python without changing the format altogether. </w:t>
      </w:r>
    </w:p>
  </w:comment>
  <w:comment w:id="52" w:author="Hernandez, Kathleen" w:date="2022-09-23T14:36:00Z" w:initials="HK">
    <w:p w14:paraId="4D3EBDDC" w14:textId="7B068CBE" w:rsidR="002705DD" w:rsidRDefault="002705DD">
      <w:pPr>
        <w:pStyle w:val="CommentText"/>
      </w:pPr>
      <w:r>
        <w:rPr>
          <w:rStyle w:val="CommentReference"/>
        </w:rPr>
        <w:annotationRef/>
      </w:r>
    </w:p>
  </w:comment>
  <w:comment w:id="54" w:author="Hernandez, Kathleen" w:date="2022-09-22T11:03:00Z" w:initials="K">
    <w:p w14:paraId="75CFD1E4" w14:textId="689609FF" w:rsidR="00BA6133" w:rsidRDefault="00BA6133">
      <w:pPr>
        <w:pStyle w:val="CommentText"/>
      </w:pPr>
      <w:r>
        <w:rPr>
          <w:rStyle w:val="CommentReference"/>
        </w:rPr>
        <w:annotationRef/>
      </w:r>
      <w:r>
        <w:t xml:space="preserve">This is something we haven’t discussed in too much detail but I would be able to populate. If this creates too much passing back and forth we can keep the existing process in play for now. </w:t>
      </w:r>
    </w:p>
  </w:comment>
  <w:comment w:id="55" w:author="Raina, Rajiv" w:date="2022-09-22T10:06:00Z" w:initials="RR">
    <w:p w14:paraId="5F43B897" w14:textId="1AB623DF" w:rsidR="006C21AA" w:rsidRDefault="00F327DC">
      <w:pPr>
        <w:pStyle w:val="CommentText"/>
      </w:pPr>
      <w:r>
        <w:rPr>
          <w:rStyle w:val="CommentReference"/>
        </w:rPr>
        <w:annotationRef/>
      </w:r>
      <w:r>
        <w:t xml:space="preserve">Yes I think you will have to add this into </w:t>
      </w:r>
      <w:r w:rsidR="006C21AA">
        <w:t>your code so that you can properly filter for risk calc files.</w:t>
      </w:r>
      <w:r w:rsidR="00EF6383">
        <w:t xml:space="preserve"> This will be part of step 14.</w:t>
      </w:r>
    </w:p>
  </w:comment>
  <w:comment w:id="56" w:author="Hernandez, Kathleen" w:date="2022-09-23T14:47:00Z" w:initials="HK">
    <w:p w14:paraId="0EDDE472" w14:textId="47BE2A5F" w:rsidR="00B44781" w:rsidRDefault="00B44781">
      <w:pPr>
        <w:pStyle w:val="CommentText"/>
      </w:pPr>
      <w:r>
        <w:rPr>
          <w:rStyle w:val="CommentReference"/>
        </w:rPr>
        <w:annotationRef/>
      </w:r>
      <w:r>
        <w:t>I have it in my python code</w:t>
      </w:r>
    </w:p>
  </w:comment>
  <w:comment w:id="58" w:author="Raina, Rajiv" w:date="2022-09-22T10:10:00Z" w:initials="RR">
    <w:p w14:paraId="7E8ADA50" w14:textId="01E2308E" w:rsidR="006C21AA" w:rsidRDefault="006C21AA">
      <w:pPr>
        <w:pStyle w:val="CommentText"/>
      </w:pPr>
      <w:r>
        <w:rPr>
          <w:rStyle w:val="CommentReference"/>
        </w:rPr>
        <w:annotationRef/>
      </w:r>
      <w:r>
        <w:t>We are replacing the “Current Dates” not “Statement Dates”</w:t>
      </w:r>
    </w:p>
  </w:comment>
  <w:comment w:id="59" w:author="Hernandez, Kathleen" w:date="2022-09-22T14:11:00Z" w:initials="HK">
    <w:p w14:paraId="1B38AB7B" w14:textId="4187B938" w:rsidR="00AE77B4" w:rsidRDefault="00AE77B4">
      <w:pPr>
        <w:pStyle w:val="CommentText"/>
      </w:pPr>
      <w:r>
        <w:rPr>
          <w:rStyle w:val="CommentReference"/>
        </w:rPr>
        <w:annotationRef/>
      </w:r>
      <w:r>
        <w:t>Noted I ma</w:t>
      </w:r>
      <w:r w:rsidR="00B44781">
        <w:t>d</w:t>
      </w:r>
      <w:r>
        <w:t>e that adjustment</w:t>
      </w:r>
    </w:p>
  </w:comment>
  <w:comment w:id="61" w:author="Raina, Rajiv" w:date="2022-09-22T10:11:00Z" w:initials="RR">
    <w:p w14:paraId="5FA44452" w14:textId="20AFBD76" w:rsidR="006C21AA" w:rsidRDefault="006C21AA">
      <w:pPr>
        <w:pStyle w:val="CommentText"/>
      </w:pPr>
      <w:r>
        <w:rPr>
          <w:rStyle w:val="CommentReference"/>
        </w:rPr>
        <w:annotationRef/>
      </w:r>
      <w:r>
        <w:t xml:space="preserve">We would want to include the ones listed as “No” because “Yes” means “yes they should be deleted”. </w:t>
      </w:r>
      <w:r w:rsidR="00C67CFB">
        <w:t>T</w:t>
      </w:r>
      <w:r w:rsidR="00EF6383">
        <w:t>he final set of input files</w:t>
      </w:r>
      <w:r w:rsidR="00C67CFB">
        <w:t xml:space="preserve"> should be in CSV format and</w:t>
      </w:r>
      <w:r w:rsidR="00EF6383">
        <w:t xml:space="preserve"> the </w:t>
      </w:r>
      <w:r w:rsidR="00C67CFB">
        <w:t>columns highlighted in yellow (Max FYE, Delete Line, etc.) should not be included.</w:t>
      </w:r>
    </w:p>
    <w:p w14:paraId="4CE77C25" w14:textId="77777777" w:rsidR="006C21AA" w:rsidRDefault="006C21AA">
      <w:pPr>
        <w:pStyle w:val="CommentText"/>
      </w:pPr>
    </w:p>
    <w:p w14:paraId="5D6D58B4" w14:textId="11D532C8" w:rsidR="006C21AA" w:rsidRDefault="006C21AA">
      <w:pPr>
        <w:pStyle w:val="CommentText"/>
      </w:pPr>
      <w:r>
        <w:t xml:space="preserve">It would be nice to also have a separate set of files for troubleshooting that keeps </w:t>
      </w:r>
      <w:r w:rsidR="00C67CFB">
        <w:t>the yellow columns as well as both</w:t>
      </w:r>
      <w:r>
        <w:t xml:space="preserve"> “Yes” and “No” so that I can </w:t>
      </w:r>
      <w:r w:rsidR="00C67CFB">
        <w:t>troubleshoot</w:t>
      </w:r>
      <w:r>
        <w:t xml:space="preserve"> if any data was categorized incorrectly.</w:t>
      </w:r>
      <w:r w:rsidR="00C67CFB">
        <w:t xml:space="preserve"> Kind of like how I have my current input files set up (one tab where I work with the yellow columns and another tab formatted for the final file).</w:t>
      </w:r>
    </w:p>
  </w:comment>
  <w:comment w:id="62" w:author="Hernandez, Kathleen" w:date="2022-09-23T14:34:00Z" w:initials="HK">
    <w:p w14:paraId="2F2CD534" w14:textId="6EFB1B13" w:rsidR="002705DD" w:rsidRDefault="002705DD">
      <w:pPr>
        <w:pStyle w:val="CommentText"/>
      </w:pPr>
      <w:r>
        <w:rPr>
          <w:rStyle w:val="CommentReference"/>
        </w:rPr>
        <w:annotationRef/>
      </w:r>
      <w:r>
        <w:t>Yes, that is what I intended to write, a final file with only the Delete Line selected as “no” and another ancillary file listed as “yes” for verfication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013F53" w15:done="0"/>
  <w15:commentEx w15:paraId="70990FD6" w15:paraIdParent="46013F53" w15:done="0"/>
  <w15:commentEx w15:paraId="44D0EE28" w15:paraIdParent="46013F53" w15:done="0"/>
  <w15:commentEx w15:paraId="324A8C3C" w15:done="0"/>
  <w15:commentEx w15:paraId="7035C32A" w15:done="0"/>
  <w15:commentEx w15:paraId="4AACAA82" w15:paraIdParent="7035C32A" w15:done="0"/>
  <w15:commentEx w15:paraId="093065E0" w15:done="0"/>
  <w15:commentEx w15:paraId="04742007" w15:done="0"/>
  <w15:commentEx w15:paraId="558CBC8B" w15:paraIdParent="04742007" w15:done="0"/>
  <w15:commentEx w15:paraId="4D3EBDDC" w15:paraIdParent="04742007" w15:done="0"/>
  <w15:commentEx w15:paraId="75CFD1E4" w15:done="1"/>
  <w15:commentEx w15:paraId="5F43B897" w15:paraIdParent="75CFD1E4" w15:done="1"/>
  <w15:commentEx w15:paraId="0EDDE472" w15:paraIdParent="75CFD1E4" w15:done="1"/>
  <w15:commentEx w15:paraId="7E8ADA50" w15:done="0"/>
  <w15:commentEx w15:paraId="1B38AB7B" w15:paraIdParent="7E8ADA50" w15:done="0"/>
  <w15:commentEx w15:paraId="5D6D58B4" w15:done="1"/>
  <w15:commentEx w15:paraId="2F2CD534" w15:paraIdParent="5D6D58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6BE2A" w16cex:dateUtc="2022-09-22T14:57:00Z"/>
  <w16cex:commentExtensible w16cex:durableId="26D6B103" w16cex:dateUtc="2022-09-22T17:01:00Z"/>
  <w16cex:commentExtensible w16cex:durableId="26D6EB42" w16cex:dateUtc="2022-09-22T18:10:00Z"/>
  <w16cex:commentExtensible w16cex:durableId="26D842C1" w16cex:dateUtc="2022-09-23T18:35:00Z"/>
  <w16cex:commentExtensible w16cex:durableId="26D6B17C" w16cex:dateUtc="2022-09-22T17:03:00Z"/>
  <w16cex:commentExtensible w16cex:durableId="26D8452D" w16cex:dateUtc="2022-09-23T18:46:00Z"/>
  <w16cex:commentExtensible w16cex:durableId="26D84346" w16cex:dateUtc="2022-09-23T18:37:00Z"/>
  <w16cex:commentExtensible w16cex:durableId="26D6B1F4" w16cex:dateUtc="2022-09-22T17:05:00Z"/>
  <w16cex:commentExtensible w16cex:durableId="26D842E9" w16cex:dateUtc="2022-09-23T18:36:00Z"/>
  <w16cex:commentExtensible w16cex:durableId="26D84300" w16cex:dateUtc="2022-09-23T18:36:00Z"/>
  <w16cex:commentExtensible w16cex:durableId="26D6BF72" w16cex:dateUtc="2022-09-22T15:03:00Z"/>
  <w16cex:commentExtensible w16cex:durableId="26D6B235" w16cex:dateUtc="2022-09-22T17:06:00Z"/>
  <w16cex:commentExtensible w16cex:durableId="26D8459C" w16cex:dateUtc="2022-09-23T18:47:00Z"/>
  <w16cex:commentExtensible w16cex:durableId="26D6B321" w16cex:dateUtc="2022-09-22T17:10:00Z"/>
  <w16cex:commentExtensible w16cex:durableId="26D6EB7A" w16cex:dateUtc="2022-09-22T18:11:00Z"/>
  <w16cex:commentExtensible w16cex:durableId="26D6B34C" w16cex:dateUtc="2022-09-22T17:11:00Z"/>
  <w16cex:commentExtensible w16cex:durableId="26D84268" w16cex:dateUtc="2022-09-23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013F53" w16cid:durableId="26D6BE2A"/>
  <w16cid:commentId w16cid:paraId="70990FD6" w16cid:durableId="26D6B103"/>
  <w16cid:commentId w16cid:paraId="44D0EE28" w16cid:durableId="26D6EB42"/>
  <w16cid:commentId w16cid:paraId="324A8C3C" w16cid:durableId="26D842C1"/>
  <w16cid:commentId w16cid:paraId="7035C32A" w16cid:durableId="26D6B17C"/>
  <w16cid:commentId w16cid:paraId="4AACAA82" w16cid:durableId="26D8452D"/>
  <w16cid:commentId w16cid:paraId="093065E0" w16cid:durableId="26D84346"/>
  <w16cid:commentId w16cid:paraId="04742007" w16cid:durableId="26D6B1F4"/>
  <w16cid:commentId w16cid:paraId="558CBC8B" w16cid:durableId="26D842E9"/>
  <w16cid:commentId w16cid:paraId="4D3EBDDC" w16cid:durableId="26D84300"/>
  <w16cid:commentId w16cid:paraId="75CFD1E4" w16cid:durableId="26D6BF72"/>
  <w16cid:commentId w16cid:paraId="5F43B897" w16cid:durableId="26D6B235"/>
  <w16cid:commentId w16cid:paraId="0EDDE472" w16cid:durableId="26D8459C"/>
  <w16cid:commentId w16cid:paraId="7E8ADA50" w16cid:durableId="26D6B321"/>
  <w16cid:commentId w16cid:paraId="1B38AB7B" w16cid:durableId="26D6EB7A"/>
  <w16cid:commentId w16cid:paraId="5D6D58B4" w16cid:durableId="26D6B34C"/>
  <w16cid:commentId w16cid:paraId="2F2CD534" w16cid:durableId="26D842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416A9" w14:textId="77777777" w:rsidR="007B1B8C" w:rsidRDefault="007B1B8C" w:rsidP="00C67CFB">
      <w:pPr>
        <w:spacing w:after="0" w:line="240" w:lineRule="auto"/>
      </w:pPr>
      <w:r>
        <w:separator/>
      </w:r>
    </w:p>
  </w:endnote>
  <w:endnote w:type="continuationSeparator" w:id="0">
    <w:p w14:paraId="5ACE8A75" w14:textId="77777777" w:rsidR="007B1B8C" w:rsidRDefault="007B1B8C" w:rsidP="00C67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B6175" w14:textId="77777777" w:rsidR="007B1B8C" w:rsidRDefault="007B1B8C" w:rsidP="00C67CFB">
      <w:pPr>
        <w:spacing w:after="0" w:line="240" w:lineRule="auto"/>
      </w:pPr>
      <w:r>
        <w:separator/>
      </w:r>
    </w:p>
  </w:footnote>
  <w:footnote w:type="continuationSeparator" w:id="0">
    <w:p w14:paraId="6E7242F9" w14:textId="77777777" w:rsidR="007B1B8C" w:rsidRDefault="007B1B8C" w:rsidP="00C67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4D5B"/>
    <w:multiLevelType w:val="hybridMultilevel"/>
    <w:tmpl w:val="96A4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93236"/>
    <w:multiLevelType w:val="hybridMultilevel"/>
    <w:tmpl w:val="70EC7196"/>
    <w:lvl w:ilvl="0" w:tplc="1CC8AB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nandez, Kathleen">
    <w15:presenceInfo w15:providerId="AD" w15:userId="S::Kathleen.Hernandez@libertymutual.com::1da42ede-de28-42f6-a572-0e18c63a5a85"/>
  </w15:person>
  <w15:person w15:author="Raina, Rajiv">
    <w15:presenceInfo w15:providerId="AD" w15:userId="S::Rajiv.Raina@libertymutual.com::3a12dc9d-00a4-4505-ab60-2f544285ee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599F97"/>
    <w:rsid w:val="000207E4"/>
    <w:rsid w:val="00024AFE"/>
    <w:rsid w:val="000A3C41"/>
    <w:rsid w:val="00131450"/>
    <w:rsid w:val="00147CE4"/>
    <w:rsid w:val="001D3B90"/>
    <w:rsid w:val="00211939"/>
    <w:rsid w:val="00225DFA"/>
    <w:rsid w:val="002608B6"/>
    <w:rsid w:val="002705DD"/>
    <w:rsid w:val="00286B79"/>
    <w:rsid w:val="00296715"/>
    <w:rsid w:val="0031436A"/>
    <w:rsid w:val="00375F71"/>
    <w:rsid w:val="00385AE3"/>
    <w:rsid w:val="00424879"/>
    <w:rsid w:val="004422FA"/>
    <w:rsid w:val="004C43A9"/>
    <w:rsid w:val="005825C9"/>
    <w:rsid w:val="00613397"/>
    <w:rsid w:val="00626149"/>
    <w:rsid w:val="00660CFF"/>
    <w:rsid w:val="006C21AA"/>
    <w:rsid w:val="00711C74"/>
    <w:rsid w:val="007B1B8C"/>
    <w:rsid w:val="0087618E"/>
    <w:rsid w:val="009C0022"/>
    <w:rsid w:val="00A61BD6"/>
    <w:rsid w:val="00A813AF"/>
    <w:rsid w:val="00AB3486"/>
    <w:rsid w:val="00AE77B4"/>
    <w:rsid w:val="00B44781"/>
    <w:rsid w:val="00BA6133"/>
    <w:rsid w:val="00C4488C"/>
    <w:rsid w:val="00C67CFB"/>
    <w:rsid w:val="00E21403"/>
    <w:rsid w:val="00E76904"/>
    <w:rsid w:val="00E90B2B"/>
    <w:rsid w:val="00ED65BE"/>
    <w:rsid w:val="00EF6383"/>
    <w:rsid w:val="00F327DC"/>
    <w:rsid w:val="00F44D93"/>
    <w:rsid w:val="00F716F2"/>
    <w:rsid w:val="00FF12AB"/>
    <w:rsid w:val="64599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599F97"/>
  <w15:chartTrackingRefBased/>
  <w15:docId w15:val="{F886FFF6-93EA-4F72-B697-20A709F5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B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07E4"/>
    <w:pPr>
      <w:ind w:left="720"/>
      <w:contextualSpacing/>
    </w:pPr>
  </w:style>
  <w:style w:type="character" w:styleId="CommentReference">
    <w:name w:val="annotation reference"/>
    <w:basedOn w:val="DefaultParagraphFont"/>
    <w:uiPriority w:val="99"/>
    <w:semiHidden/>
    <w:unhideWhenUsed/>
    <w:rsid w:val="00E76904"/>
    <w:rPr>
      <w:sz w:val="16"/>
      <w:szCs w:val="16"/>
    </w:rPr>
  </w:style>
  <w:style w:type="paragraph" w:styleId="CommentText">
    <w:name w:val="annotation text"/>
    <w:basedOn w:val="Normal"/>
    <w:link w:val="CommentTextChar"/>
    <w:uiPriority w:val="99"/>
    <w:semiHidden/>
    <w:unhideWhenUsed/>
    <w:rsid w:val="00E76904"/>
    <w:pPr>
      <w:spacing w:line="240" w:lineRule="auto"/>
    </w:pPr>
    <w:rPr>
      <w:sz w:val="20"/>
      <w:szCs w:val="20"/>
    </w:rPr>
  </w:style>
  <w:style w:type="character" w:customStyle="1" w:styleId="CommentTextChar">
    <w:name w:val="Comment Text Char"/>
    <w:basedOn w:val="DefaultParagraphFont"/>
    <w:link w:val="CommentText"/>
    <w:uiPriority w:val="99"/>
    <w:semiHidden/>
    <w:rsid w:val="00E76904"/>
    <w:rPr>
      <w:sz w:val="20"/>
      <w:szCs w:val="20"/>
    </w:rPr>
  </w:style>
  <w:style w:type="paragraph" w:styleId="CommentSubject">
    <w:name w:val="annotation subject"/>
    <w:basedOn w:val="CommentText"/>
    <w:next w:val="CommentText"/>
    <w:link w:val="CommentSubjectChar"/>
    <w:uiPriority w:val="99"/>
    <w:semiHidden/>
    <w:unhideWhenUsed/>
    <w:rsid w:val="00E76904"/>
    <w:rPr>
      <w:b/>
      <w:bCs/>
    </w:rPr>
  </w:style>
  <w:style w:type="character" w:customStyle="1" w:styleId="CommentSubjectChar">
    <w:name w:val="Comment Subject Char"/>
    <w:basedOn w:val="CommentTextChar"/>
    <w:link w:val="CommentSubject"/>
    <w:uiPriority w:val="99"/>
    <w:semiHidden/>
    <w:rsid w:val="00E769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1461</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Kathleen</dc:creator>
  <cp:keywords/>
  <dc:description/>
  <cp:lastModifiedBy>Hernandez, Kathleen</cp:lastModifiedBy>
  <cp:revision>2</cp:revision>
  <dcterms:created xsi:type="dcterms:W3CDTF">2022-10-11T14:33:00Z</dcterms:created>
  <dcterms:modified xsi:type="dcterms:W3CDTF">2022-10-11T14:33:00Z</dcterms:modified>
</cp:coreProperties>
</file>